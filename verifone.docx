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899" w:rsidRPr="00AC4899" w:rsidRDefault="00AC4899" w:rsidP="00577BE0">
      <w:pPr>
        <w:rPr>
          <w:b/>
          <w:sz w:val="32"/>
        </w:rPr>
      </w:pPr>
      <w:proofErr w:type="spellStart"/>
      <w:r w:rsidRPr="00AC4899">
        <w:rPr>
          <w:b/>
          <w:sz w:val="32"/>
        </w:rPr>
        <w:t>Verifone</w:t>
      </w:r>
      <w:proofErr w:type="spellEnd"/>
    </w:p>
    <w:p w:rsidR="009274C4" w:rsidRPr="009274C4" w:rsidRDefault="009274C4" w:rsidP="00577BE0">
      <w:pPr>
        <w:rPr>
          <w:b/>
          <w:u w:val="single"/>
        </w:rPr>
      </w:pPr>
      <w:r w:rsidRPr="009274C4">
        <w:rPr>
          <w:b/>
          <w:u w:val="single"/>
        </w:rPr>
        <w:t>Getting started with your terminal</w:t>
      </w:r>
    </w:p>
    <w:p w:rsidR="00577BE0" w:rsidRDefault="00DE2BA2" w:rsidP="00577BE0">
      <w:ins w:id="0" w:author="Ben Richardson" w:date="2016-09-13T15:42:00Z">
        <w:r>
          <w:t>Here</w:t>
        </w:r>
      </w:ins>
      <w:ins w:id="1" w:author="Mark Soliman" w:date="2016-09-15T14:16:00Z">
        <w:r w:rsidR="003651C5">
          <w:t xml:space="preserve"> are</w:t>
        </w:r>
      </w:ins>
      <w:ins w:id="2" w:author="Ben Richardson" w:date="2016-09-13T15:42:00Z">
        <w:del w:id="3" w:author="Mark Soliman" w:date="2016-09-15T14:15:00Z">
          <w:r w:rsidDel="003651C5">
            <w:delText>’s</w:delText>
          </w:r>
        </w:del>
        <w:r>
          <w:t xml:space="preserve"> some </w:t>
        </w:r>
      </w:ins>
      <w:del w:id="4" w:author="Annie Nguyen" w:date="2016-09-14T11:44:00Z">
        <w:r w:rsidR="00577BE0" w:rsidDel="008E2D62">
          <w:delText xml:space="preserve"> </w:delText>
        </w:r>
      </w:del>
      <w:r w:rsidR="00577BE0">
        <w:t>top tips for getting started with your NAB Merchant terminal.  The key functions that you</w:t>
      </w:r>
      <w:del w:id="5" w:author="Ben Richardson" w:date="2016-09-13T15:42:00Z">
        <w:r w:rsidR="00577BE0" w:rsidDel="00DE2BA2">
          <w:delText xml:space="preserve"> will</w:delText>
        </w:r>
      </w:del>
      <w:ins w:id="6" w:author="Ben Richardson" w:date="2016-09-13T15:42:00Z">
        <w:r>
          <w:t>’ll</w:t>
        </w:r>
      </w:ins>
      <w:r w:rsidR="00577BE0">
        <w:t xml:space="preserve"> need are outlined on the Quick Reference Guide that comes with your terminal.  Please keep this close by with the terminal so it is on hand.</w:t>
      </w:r>
    </w:p>
    <w:p w:rsidR="00577BE0" w:rsidRDefault="00577BE0" w:rsidP="00577BE0">
      <w:r>
        <w:t>In this video we</w:t>
      </w:r>
      <w:del w:id="7" w:author="Ben Richardson" w:date="2016-09-13T15:42:00Z">
        <w:r w:rsidDel="00DE2BA2">
          <w:delText xml:space="preserve"> will</w:delText>
        </w:r>
      </w:del>
      <w:ins w:id="8" w:author="Ben Richardson" w:date="2016-09-13T15:42:00Z">
        <w:r w:rsidR="00DE2BA2">
          <w:t>’ll</w:t>
        </w:r>
      </w:ins>
      <w:r>
        <w:t xml:space="preserve"> cover the following key functions you'll need on the first day with your </w:t>
      </w:r>
      <w:ins w:id="9" w:author="Tony Tsourdalakis" w:date="2016-09-14T15:06:00Z">
        <w:r w:rsidR="006F0DF8">
          <w:t xml:space="preserve">NAB </w:t>
        </w:r>
      </w:ins>
      <w:r>
        <w:t>EFTPOS</w:t>
      </w:r>
      <w:ins w:id="10" w:author="Tony Tsourdalakis" w:date="2016-09-14T15:06:00Z">
        <w:r w:rsidR="006F0DF8">
          <w:t xml:space="preserve"> </w:t>
        </w:r>
        <w:proofErr w:type="spellStart"/>
        <w:r w:rsidR="006F0DF8">
          <w:t>Verifone</w:t>
        </w:r>
      </w:ins>
      <w:proofErr w:type="spellEnd"/>
      <w:r>
        <w:t xml:space="preserve"> terminal:</w:t>
      </w:r>
    </w:p>
    <w:p w:rsidR="00577BE0" w:rsidRDefault="00577BE0" w:rsidP="000264F6">
      <w:pPr>
        <w:pStyle w:val="ListParagraph"/>
        <w:numPr>
          <w:ilvl w:val="0"/>
          <w:numId w:val="8"/>
        </w:numPr>
      </w:pPr>
      <w:r>
        <w:t>How to complete a purchase/sale;</w:t>
      </w:r>
    </w:p>
    <w:p w:rsidR="00577BE0" w:rsidRDefault="00577BE0" w:rsidP="000264F6">
      <w:pPr>
        <w:pStyle w:val="ListParagraph"/>
        <w:numPr>
          <w:ilvl w:val="0"/>
          <w:numId w:val="8"/>
        </w:numPr>
      </w:pPr>
      <w:r>
        <w:t>How to void last transaction;</w:t>
      </w:r>
    </w:p>
    <w:p w:rsidR="00577BE0" w:rsidRDefault="00577BE0" w:rsidP="000264F6">
      <w:pPr>
        <w:pStyle w:val="ListParagraph"/>
        <w:numPr>
          <w:ilvl w:val="0"/>
          <w:numId w:val="8"/>
        </w:numPr>
      </w:pPr>
      <w:r>
        <w:t>How to process a refund; and</w:t>
      </w:r>
    </w:p>
    <w:p w:rsidR="00577BE0" w:rsidRDefault="00577BE0" w:rsidP="000264F6">
      <w:pPr>
        <w:pStyle w:val="ListParagraph"/>
        <w:numPr>
          <w:ilvl w:val="0"/>
          <w:numId w:val="8"/>
        </w:numPr>
      </w:pPr>
      <w:r>
        <w:t>How to reprint a receipt.</w:t>
      </w:r>
    </w:p>
    <w:p w:rsidR="00577BE0" w:rsidRDefault="00577BE0" w:rsidP="00577BE0">
      <w:r>
        <w:t xml:space="preserve">First we'll show you </w:t>
      </w:r>
      <w:r w:rsidRPr="00135B0A">
        <w:rPr>
          <w:b/>
        </w:rPr>
        <w:t>how to complete a sale:</w:t>
      </w:r>
      <w:r>
        <w:t xml:space="preserve"> </w:t>
      </w:r>
    </w:p>
    <w:p w:rsidR="00577BE0" w:rsidRDefault="00577BE0" w:rsidP="00577BE0">
      <w:r>
        <w:t>1. From the home screen enter the sale amount and press ENTER</w:t>
      </w:r>
    </w:p>
    <w:p w:rsidR="00577BE0" w:rsidRDefault="00577BE0" w:rsidP="00577BE0">
      <w:r>
        <w:t>2. Ask your customer to TAP, INSERT or SWIPE their card</w:t>
      </w:r>
    </w:p>
    <w:p w:rsidR="00577BE0" w:rsidRDefault="00577BE0" w:rsidP="00577BE0">
      <w:r>
        <w:t>3. If your customer's card has a chip or swipe function, ask them to select their account type: Cheque, Savings or Credit</w:t>
      </w:r>
    </w:p>
    <w:p w:rsidR="00577BE0" w:rsidRDefault="00577BE0" w:rsidP="00577BE0">
      <w:r>
        <w:t>4. Ask your customer to enter their PIN and press ENTER</w:t>
      </w:r>
    </w:p>
    <w:p w:rsidR="00577BE0" w:rsidRDefault="00577BE0" w:rsidP="00577BE0">
      <w:r>
        <w:t>Note: Contactless cards do</w:t>
      </w:r>
      <w:del w:id="11" w:author="Ben Richardson" w:date="2016-09-13T15:43:00Z">
        <w:r w:rsidDel="00DE2BA2">
          <w:delText xml:space="preserve"> not</w:delText>
        </w:r>
      </w:del>
      <w:ins w:id="12" w:author="Ben Richardson" w:date="2016-09-13T15:43:00Z">
        <w:r w:rsidR="00DE2BA2">
          <w:t>n’t</w:t>
        </w:r>
      </w:ins>
      <w:r>
        <w:t xml:space="preserve"> require a PIN or signature for amounts under $100. Some cards allow bypass of the PIN and ask for a signature</w:t>
      </w:r>
    </w:p>
    <w:p w:rsidR="00577BE0" w:rsidRDefault="00577BE0" w:rsidP="00577BE0">
      <w:r>
        <w:t>5. Once approved:</w:t>
      </w:r>
    </w:p>
    <w:p w:rsidR="00577BE0" w:rsidRDefault="00577BE0" w:rsidP="00577BE0">
      <w:r>
        <w:t>• Remove</w:t>
      </w:r>
      <w:ins w:id="13" w:author="Ben Richardson" w:date="2016-09-13T15:43:00Z">
        <w:r w:rsidR="00DE2BA2">
          <w:t xml:space="preserve"> </w:t>
        </w:r>
      </w:ins>
      <w:ins w:id="14" w:author="Ben Richardson" w:date="2016-09-13T15:44:00Z">
        <w:r w:rsidR="00DE2BA2">
          <w:t>the</w:t>
        </w:r>
      </w:ins>
      <w:r>
        <w:t xml:space="preserve"> card if inserted</w:t>
      </w:r>
    </w:p>
    <w:p w:rsidR="00577BE0" w:rsidRDefault="00577BE0" w:rsidP="00577BE0">
      <w:r>
        <w:t xml:space="preserve">• Verify signature if applicable and press </w:t>
      </w:r>
      <w:ins w:id="15" w:author="Mark Soliman" w:date="2016-09-15T14:16:00Z">
        <w:r w:rsidR="003651C5">
          <w:t>‘</w:t>
        </w:r>
      </w:ins>
      <w:r>
        <w:t>Yes</w:t>
      </w:r>
      <w:ins w:id="16" w:author="Mark Soliman" w:date="2016-09-15T14:16:00Z">
        <w:r w:rsidR="003651C5">
          <w:t>’</w:t>
        </w:r>
      </w:ins>
      <w:r>
        <w:t xml:space="preserve"> </w:t>
      </w:r>
    </w:p>
    <w:p w:rsidR="00577BE0" w:rsidRDefault="00577BE0" w:rsidP="00577BE0">
      <w:r>
        <w:t xml:space="preserve">• Press </w:t>
      </w:r>
      <w:ins w:id="17" w:author="Mark Soliman" w:date="2016-09-15T14:16:00Z">
        <w:r w:rsidR="003651C5">
          <w:t>‘</w:t>
        </w:r>
      </w:ins>
      <w:r>
        <w:t>Yes</w:t>
      </w:r>
      <w:ins w:id="18" w:author="Mark Soliman" w:date="2016-09-15T14:16:00Z">
        <w:r w:rsidR="003651C5">
          <w:t>’</w:t>
        </w:r>
      </w:ins>
      <w:r>
        <w:t xml:space="preserve"> to print a customer receipt if required</w:t>
      </w:r>
    </w:p>
    <w:p w:rsidR="00577BE0" w:rsidRDefault="00577BE0" w:rsidP="00577BE0"/>
    <w:p w:rsidR="00577BE0" w:rsidRDefault="00577BE0" w:rsidP="00577BE0">
      <w:r>
        <w:t xml:space="preserve">If you’ve made a mistake and need to </w:t>
      </w:r>
      <w:r w:rsidRPr="00135B0A">
        <w:rPr>
          <w:b/>
        </w:rPr>
        <w:t>cancel your last transaction performed</w:t>
      </w:r>
      <w:r>
        <w:t>:</w:t>
      </w:r>
    </w:p>
    <w:p w:rsidR="00577BE0" w:rsidRDefault="00577BE0" w:rsidP="00577BE0">
      <w:r>
        <w:t xml:space="preserve"> 1. Press the Menu button on the home screen.</w:t>
      </w:r>
    </w:p>
    <w:p w:rsidR="00577BE0" w:rsidRDefault="00577BE0" w:rsidP="00577BE0">
      <w:r>
        <w:t>2. Select 16. Other Transactions and press Select.</w:t>
      </w:r>
    </w:p>
    <w:p w:rsidR="00577BE0" w:rsidRDefault="00577BE0" w:rsidP="00577BE0">
      <w:r>
        <w:t>3. Select 1. Void and press Select.</w:t>
      </w:r>
    </w:p>
    <w:p w:rsidR="00577BE0" w:rsidRDefault="00577BE0" w:rsidP="00577BE0">
      <w:r>
        <w:t>4. Enter the merchant password and press OK. Note that a void transaction won't appear on your Merchant Statement, Settlement report or your customer's cardholder statement.</w:t>
      </w:r>
    </w:p>
    <w:p w:rsidR="00577BE0" w:rsidRDefault="00577BE0" w:rsidP="00577BE0"/>
    <w:p w:rsidR="00577BE0" w:rsidRDefault="00577BE0" w:rsidP="00577BE0">
      <w:r>
        <w:t>With sales transactions</w:t>
      </w:r>
      <w:del w:id="19" w:author="Mark Soliman" w:date="2016-09-15T14:17:00Z">
        <w:r w:rsidDel="003651C5">
          <w:delText xml:space="preserve"> there will</w:delText>
        </w:r>
      </w:del>
      <w:ins w:id="20" w:author="Mark Soliman" w:date="2016-09-15T14:17:00Z">
        <w:r w:rsidR="003651C5">
          <w:t>, you may also need to do</w:t>
        </w:r>
      </w:ins>
      <w:del w:id="21" w:author="Ben Richardson" w:date="2016-09-13T15:49:00Z">
        <w:r w:rsidDel="00DE2BA2">
          <w:delText xml:space="preserve"> be</w:delText>
        </w:r>
      </w:del>
      <w:ins w:id="22" w:author="Ben Richardson" w:date="2016-09-13T15:49:00Z">
        <w:del w:id="23" w:author="Mark Soliman" w:date="2016-09-15T14:17:00Z">
          <w:r w:rsidR="00DE2BA2" w:rsidDel="003651C5">
            <w:delText>there’ll be</w:delText>
          </w:r>
        </w:del>
      </w:ins>
      <w:r>
        <w:t xml:space="preserve"> sale refunds.</w:t>
      </w:r>
    </w:p>
    <w:p w:rsidR="00577BE0" w:rsidRDefault="00577BE0" w:rsidP="00577BE0">
      <w:r>
        <w:lastRenderedPageBreak/>
        <w:t xml:space="preserve">Please note that </w:t>
      </w:r>
      <w:del w:id="24" w:author="Ben Richardson" w:date="2016-09-13T15:49:00Z">
        <w:r w:rsidDel="00DE2BA2">
          <w:delText>there</w:delText>
        </w:r>
      </w:del>
      <w:ins w:id="25" w:author="Ben Richardson" w:date="2016-09-13T15:49:00Z">
        <w:r w:rsidR="00DE2BA2">
          <w:t xml:space="preserve">there’s </w:t>
        </w:r>
      </w:ins>
      <w:del w:id="26" w:author="Ben Richardson" w:date="2016-09-13T15:49:00Z">
        <w:r w:rsidDel="00DE2BA2">
          <w:delText xml:space="preserve"> is </w:delText>
        </w:r>
      </w:del>
      <w:r>
        <w:t>a daily refund limit of $2,000</w:t>
      </w:r>
      <w:del w:id="27" w:author="Mark Soliman" w:date="2016-09-15T14:17:00Z">
        <w:r w:rsidDel="003651C5">
          <w:delText xml:space="preserve">.00 </w:delText>
        </w:r>
      </w:del>
      <w:ins w:id="28" w:author="Mark Soliman" w:date="2016-09-15T14:17:00Z">
        <w:r w:rsidR="003651C5">
          <w:t xml:space="preserve"> </w:t>
        </w:r>
      </w:ins>
      <w:r>
        <w:t>and a limit of $1,000</w:t>
      </w:r>
      <w:del w:id="29" w:author="Mark Soliman" w:date="2016-09-15T14:17:00Z">
        <w:r w:rsidDel="003651C5">
          <w:delText>.00</w:delText>
        </w:r>
      </w:del>
      <w:r>
        <w:t xml:space="preserve"> for a single transaction.</w:t>
      </w:r>
    </w:p>
    <w:p w:rsidR="00577BE0" w:rsidRDefault="00577BE0" w:rsidP="00577BE0">
      <w:r>
        <w:t>Refunds should only be performed on the same card that was used for the original transaction. For security reasons, you should change your merchant password regularly.</w:t>
      </w:r>
    </w:p>
    <w:p w:rsidR="00577BE0" w:rsidRPr="00135B0A" w:rsidRDefault="00577BE0" w:rsidP="00577BE0">
      <w:pPr>
        <w:rPr>
          <w:b/>
        </w:rPr>
      </w:pPr>
      <w:r w:rsidRPr="00135B0A">
        <w:rPr>
          <w:b/>
        </w:rPr>
        <w:t xml:space="preserve">How to process a refund: </w:t>
      </w:r>
    </w:p>
    <w:p w:rsidR="00577BE0" w:rsidRDefault="00577BE0" w:rsidP="00577BE0">
      <w:r>
        <w:t>1. Select the Menu button on the home screen.</w:t>
      </w:r>
    </w:p>
    <w:p w:rsidR="00577BE0" w:rsidRDefault="00577BE0" w:rsidP="00577BE0">
      <w:r>
        <w:t xml:space="preserve">2. Choose </w:t>
      </w:r>
      <w:ins w:id="30" w:author="Mark Soliman" w:date="2016-09-15T14:18:00Z">
        <w:r w:rsidR="003651C5">
          <w:t>‘</w:t>
        </w:r>
      </w:ins>
      <w:r>
        <w:t>2 Refund</w:t>
      </w:r>
      <w:ins w:id="31" w:author="Mark Soliman" w:date="2016-09-15T14:18:00Z">
        <w:r w:rsidR="003651C5">
          <w:t>’</w:t>
        </w:r>
      </w:ins>
      <w:r>
        <w:t xml:space="preserve"> and press </w:t>
      </w:r>
      <w:ins w:id="32" w:author="Mark Soliman" w:date="2016-09-15T14:18:00Z">
        <w:r w:rsidR="003651C5">
          <w:t>‘</w:t>
        </w:r>
      </w:ins>
      <w:r>
        <w:t>Select</w:t>
      </w:r>
      <w:ins w:id="33" w:author="Mark Soliman" w:date="2016-09-15T14:18:00Z">
        <w:r w:rsidR="003651C5">
          <w:t>’</w:t>
        </w:r>
      </w:ins>
      <w:r>
        <w:t>.</w:t>
      </w:r>
    </w:p>
    <w:p w:rsidR="00577BE0" w:rsidRDefault="00577BE0" w:rsidP="00577BE0">
      <w:r>
        <w:t xml:space="preserve">3. Enter your merchant password and press OK.  If you’ve forgotten your password, contact the Merchant Service Centre on 1300 </w:t>
      </w:r>
      <w:del w:id="34" w:author="Mark Soliman" w:date="2016-09-15T14:18:00Z">
        <w:r w:rsidDel="003651C5">
          <w:delText xml:space="preserve">338 </w:delText>
        </w:r>
      </w:del>
      <w:ins w:id="35" w:author="Mark Soliman" w:date="2016-09-15T14:18:00Z">
        <w:r w:rsidR="003651C5">
          <w:t>369</w:t>
        </w:r>
        <w:r w:rsidR="003651C5">
          <w:t xml:space="preserve"> </w:t>
        </w:r>
      </w:ins>
      <w:del w:id="36" w:author="Mark Soliman" w:date="2016-09-15T14:18:00Z">
        <w:r w:rsidDel="003651C5">
          <w:delText>767</w:delText>
        </w:r>
      </w:del>
      <w:ins w:id="37" w:author="Mark Soliman" w:date="2016-09-15T14:18:00Z">
        <w:r w:rsidR="003651C5">
          <w:t>852</w:t>
        </w:r>
      </w:ins>
      <w:r>
        <w:t>.</w:t>
      </w:r>
    </w:p>
    <w:p w:rsidR="00577BE0" w:rsidRDefault="00577BE0" w:rsidP="00577BE0">
      <w:r>
        <w:t xml:space="preserve">4. Enter the refund amount and press </w:t>
      </w:r>
      <w:ins w:id="38" w:author="Mark Soliman" w:date="2016-09-15T14:18:00Z">
        <w:r w:rsidR="003651C5">
          <w:t>‘</w:t>
        </w:r>
      </w:ins>
      <w:r>
        <w:t>OK</w:t>
      </w:r>
      <w:ins w:id="39" w:author="Mark Soliman" w:date="2016-09-15T14:18:00Z">
        <w:r w:rsidR="003651C5">
          <w:t>’</w:t>
        </w:r>
      </w:ins>
      <w:r>
        <w:t>.</w:t>
      </w:r>
    </w:p>
    <w:p w:rsidR="00577BE0" w:rsidRDefault="00577BE0" w:rsidP="00577BE0">
      <w:r>
        <w:t xml:space="preserve">5. Ask your customer to swipe or insert their card and select their account type: Cheque, Savings or Credit (CHQ, SAV or CR) then press </w:t>
      </w:r>
      <w:ins w:id="40" w:author="Mark Soliman" w:date="2016-09-15T14:18:00Z">
        <w:r w:rsidR="003651C5">
          <w:t>‘</w:t>
        </w:r>
      </w:ins>
      <w:r>
        <w:t>OK</w:t>
      </w:r>
      <w:ins w:id="41" w:author="Mark Soliman" w:date="2016-09-15T14:18:00Z">
        <w:r w:rsidR="003651C5">
          <w:t>’</w:t>
        </w:r>
      </w:ins>
      <w:r>
        <w:t>.</w:t>
      </w:r>
    </w:p>
    <w:p w:rsidR="00577BE0" w:rsidRDefault="00577BE0" w:rsidP="00577BE0">
      <w:r>
        <w:t xml:space="preserve">6. Your customer will need to enter their PIN and sign the receipt </w:t>
      </w:r>
    </w:p>
    <w:p w:rsidR="00577BE0" w:rsidRDefault="00577BE0" w:rsidP="00577BE0">
      <w:r>
        <w:t xml:space="preserve">7. Remove your customer’s card if inserted and press </w:t>
      </w:r>
      <w:ins w:id="42" w:author="Mark Soliman" w:date="2016-09-15T14:18:00Z">
        <w:r w:rsidR="003651C5">
          <w:t>‘</w:t>
        </w:r>
      </w:ins>
      <w:proofErr w:type="gramStart"/>
      <w:r>
        <w:t>Yes</w:t>
      </w:r>
      <w:proofErr w:type="gramEnd"/>
      <w:ins w:id="43" w:author="Mark Soliman" w:date="2016-09-15T14:18:00Z">
        <w:r w:rsidR="003651C5">
          <w:t>’</w:t>
        </w:r>
      </w:ins>
      <w:r>
        <w:t xml:space="preserve"> after you’ve verified their signature.</w:t>
      </w:r>
    </w:p>
    <w:p w:rsidR="00577BE0" w:rsidRDefault="00577BE0" w:rsidP="00577BE0">
      <w:r>
        <w:t xml:space="preserve">8. Once the refund has been approved, press </w:t>
      </w:r>
      <w:ins w:id="44" w:author="Mark Soliman" w:date="2016-09-15T14:19:00Z">
        <w:r w:rsidR="003651C5">
          <w:t>‘</w:t>
        </w:r>
      </w:ins>
      <w:r>
        <w:t>Yes</w:t>
      </w:r>
      <w:ins w:id="45" w:author="Mark Soliman" w:date="2016-09-15T14:19:00Z">
        <w:r w:rsidR="003651C5">
          <w:t>’</w:t>
        </w:r>
      </w:ins>
      <w:r>
        <w:t xml:space="preserve"> to print your customer's receipt.</w:t>
      </w:r>
    </w:p>
    <w:p w:rsidR="00577BE0" w:rsidRDefault="00577BE0" w:rsidP="00577BE0">
      <w:r>
        <w:t xml:space="preserve">9. Your customer will receive their refund within </w:t>
      </w:r>
      <w:del w:id="46" w:author="Ben Richardson" w:date="2016-09-13T15:51:00Z">
        <w:r w:rsidDel="00DE2BA2">
          <w:delText xml:space="preserve">two to </w:delText>
        </w:r>
      </w:del>
      <w:r>
        <w:t xml:space="preserve">four business days for Visa, MasterCard and EFTPOS transactions and up to five business days for </w:t>
      </w:r>
      <w:proofErr w:type="spellStart"/>
      <w:r>
        <w:t>UnionPay</w:t>
      </w:r>
      <w:proofErr w:type="spellEnd"/>
      <w:r>
        <w:t xml:space="preserve"> cards.</w:t>
      </w:r>
    </w:p>
    <w:p w:rsidR="00577BE0" w:rsidRDefault="00577BE0" w:rsidP="00577BE0"/>
    <w:p w:rsidR="00577BE0" w:rsidRDefault="00577BE0" w:rsidP="00577BE0">
      <w:r>
        <w:t>If you run out of paper during a sales transaction, you may need to re-print the last receipt for your customer.</w:t>
      </w:r>
    </w:p>
    <w:p w:rsidR="00577BE0" w:rsidRDefault="00577BE0" w:rsidP="00577BE0">
      <w:r w:rsidRPr="00135B0A">
        <w:rPr>
          <w:b/>
        </w:rPr>
        <w:t>How to re-print a receipt for the last processed transaction</w:t>
      </w:r>
      <w:r>
        <w:t xml:space="preserve">:  </w:t>
      </w:r>
    </w:p>
    <w:p w:rsidR="00577BE0" w:rsidRDefault="00577BE0" w:rsidP="00577BE0">
      <w:r>
        <w:t xml:space="preserve">1. Press the </w:t>
      </w:r>
      <w:ins w:id="47" w:author="Mark Soliman" w:date="2016-09-15T14:19:00Z">
        <w:r w:rsidR="003651C5">
          <w:t>‘</w:t>
        </w:r>
      </w:ins>
      <w:r>
        <w:t>*</w:t>
      </w:r>
      <w:ins w:id="48" w:author="Mark Soliman" w:date="2016-09-15T14:19:00Z">
        <w:r w:rsidR="003651C5">
          <w:t>’</w:t>
        </w:r>
      </w:ins>
      <w:r>
        <w:t xml:space="preserve"> button.</w:t>
      </w:r>
    </w:p>
    <w:p w:rsidR="00577BE0" w:rsidRDefault="00577BE0" w:rsidP="00577BE0">
      <w:r>
        <w:t xml:space="preserve">2. Choose </w:t>
      </w:r>
      <w:ins w:id="49" w:author="Mark Soliman" w:date="2016-09-15T14:19:00Z">
        <w:r w:rsidR="003651C5">
          <w:t>‘</w:t>
        </w:r>
      </w:ins>
      <w:r>
        <w:t>72</w:t>
      </w:r>
      <w:ins w:id="50" w:author="Mark Soliman" w:date="2016-09-15T14:19:00Z">
        <w:r w:rsidR="003651C5">
          <w:t>’</w:t>
        </w:r>
      </w:ins>
      <w:r>
        <w:t xml:space="preserve"> and press </w:t>
      </w:r>
      <w:ins w:id="51" w:author="Mark Soliman" w:date="2016-09-15T14:19:00Z">
        <w:r w:rsidR="003651C5">
          <w:t>‘</w:t>
        </w:r>
      </w:ins>
      <w:r>
        <w:t>Select</w:t>
      </w:r>
      <w:ins w:id="52" w:author="Mark Soliman" w:date="2016-09-15T14:19:00Z">
        <w:r w:rsidR="003651C5">
          <w:t>’</w:t>
        </w:r>
      </w:ins>
      <w:r>
        <w:t>.</w:t>
      </w:r>
    </w:p>
    <w:p w:rsidR="00577BE0" w:rsidRDefault="00577BE0" w:rsidP="00577BE0">
      <w:r>
        <w:t xml:space="preserve">5. Select </w:t>
      </w:r>
      <w:ins w:id="53" w:author="Mark Soliman" w:date="2016-09-15T14:19:00Z">
        <w:r w:rsidR="003651C5">
          <w:t>‘</w:t>
        </w:r>
      </w:ins>
      <w:r>
        <w:t>Yes</w:t>
      </w:r>
      <w:ins w:id="54" w:author="Mark Soliman" w:date="2016-09-15T14:19:00Z">
        <w:r w:rsidR="003651C5">
          <w:t>’</w:t>
        </w:r>
      </w:ins>
      <w:r>
        <w:t xml:space="preserve"> on the confirmation screen.</w:t>
      </w:r>
      <w:ins w:id="55" w:author="Tony Tsourdalakis" w:date="2016-09-14T14:53:00Z">
        <w:r w:rsidR="00135B0A">
          <w:br/>
        </w:r>
      </w:ins>
      <w:ins w:id="56" w:author="Tony Tsourdalakis" w:date="2016-09-14T14:51:00Z">
        <w:r w:rsidR="00135B0A">
          <w:t xml:space="preserve"> </w:t>
        </w:r>
        <w:r w:rsidR="00135B0A" w:rsidRPr="00135B0A">
          <w:rPr>
            <w:i/>
            <w:color w:val="FF0000"/>
            <w:rPrChange w:id="57" w:author="Tony Tsourdalakis" w:date="2016-09-14T14:51:00Z">
              <w:rPr/>
            </w:rPrChange>
          </w:rPr>
          <w:t>&lt;</w:t>
        </w:r>
      </w:ins>
      <w:ins w:id="58" w:author="Tony Tsourdalakis" w:date="2016-09-14T14:52:00Z">
        <w:r w:rsidR="00135B0A">
          <w:rPr>
            <w:i/>
            <w:color w:val="FF0000"/>
          </w:rPr>
          <w:t xml:space="preserve">A duplicate </w:t>
        </w:r>
      </w:ins>
      <w:ins w:id="59" w:author="Tony Tsourdalakis" w:date="2016-09-14T14:51:00Z">
        <w:r w:rsidR="00135B0A" w:rsidRPr="00135B0A">
          <w:rPr>
            <w:i/>
            <w:color w:val="FF0000"/>
            <w:rPrChange w:id="60" w:author="Tony Tsourdalakis" w:date="2016-09-14T14:51:00Z">
              <w:rPr/>
            </w:rPrChange>
          </w:rPr>
          <w:t>merchant receipt will print</w:t>
        </w:r>
      </w:ins>
      <w:ins w:id="61" w:author="Tony Tsourdalakis" w:date="2016-09-14T14:53:00Z">
        <w:r w:rsidR="00135B0A">
          <w:rPr>
            <w:i/>
            <w:color w:val="FF0000"/>
          </w:rPr>
          <w:t xml:space="preserve"> for the last transaction</w:t>
        </w:r>
      </w:ins>
      <w:ins w:id="62" w:author="Tony Tsourdalakis" w:date="2016-09-14T14:51:00Z">
        <w:r w:rsidR="00135B0A" w:rsidRPr="00135B0A">
          <w:rPr>
            <w:i/>
            <w:color w:val="FF0000"/>
            <w:rPrChange w:id="63" w:author="Tony Tsourdalakis" w:date="2016-09-14T14:51:00Z">
              <w:rPr/>
            </w:rPrChange>
          </w:rPr>
          <w:t>&gt;</w:t>
        </w:r>
      </w:ins>
    </w:p>
    <w:p w:rsidR="003651C5" w:rsidRDefault="00577BE0" w:rsidP="00577BE0">
      <w:pPr>
        <w:rPr>
          <w:ins w:id="64" w:author="Mark Soliman" w:date="2016-09-15T14:20:00Z"/>
        </w:rPr>
      </w:pPr>
      <w:r>
        <w:t xml:space="preserve">6. </w:t>
      </w:r>
      <w:ins w:id="65" w:author="Tony Tsourdalakis" w:date="2016-09-14T14:52:00Z">
        <w:r w:rsidR="00135B0A">
          <w:t xml:space="preserve">Select </w:t>
        </w:r>
      </w:ins>
      <w:ins w:id="66" w:author="Mark Soliman" w:date="2016-09-15T14:20:00Z">
        <w:r w:rsidR="003651C5">
          <w:t>‘</w:t>
        </w:r>
      </w:ins>
      <w:ins w:id="67" w:author="Tony Tsourdalakis" w:date="2016-09-14T14:52:00Z">
        <w:r w:rsidR="00135B0A">
          <w:t>Yes</w:t>
        </w:r>
      </w:ins>
      <w:ins w:id="68" w:author="Mark Soliman" w:date="2016-09-15T14:20:00Z">
        <w:r w:rsidR="003651C5">
          <w:t>’</w:t>
        </w:r>
      </w:ins>
      <w:ins w:id="69" w:author="Tony Tsourdalakis" w:date="2016-09-14T14:52:00Z">
        <w:r w:rsidR="00135B0A">
          <w:t xml:space="preserve"> or </w:t>
        </w:r>
      </w:ins>
      <w:ins w:id="70" w:author="Mark Soliman" w:date="2016-09-15T14:20:00Z">
        <w:r w:rsidR="003651C5">
          <w:t>‘</w:t>
        </w:r>
      </w:ins>
      <w:ins w:id="71" w:author="Tony Tsourdalakis" w:date="2016-09-14T14:52:00Z">
        <w:del w:id="72" w:author="Mark Soliman" w:date="2016-09-15T14:20:00Z">
          <w:r w:rsidR="00135B0A" w:rsidDel="003651C5">
            <w:delText>n</w:delText>
          </w:r>
        </w:del>
      </w:ins>
      <w:ins w:id="73" w:author="Mark Soliman" w:date="2016-09-15T14:20:00Z">
        <w:r w:rsidR="003651C5">
          <w:t>N</w:t>
        </w:r>
      </w:ins>
      <w:ins w:id="74" w:author="Tony Tsourdalakis" w:date="2016-09-14T14:52:00Z">
        <w:r w:rsidR="00135B0A">
          <w:t>o</w:t>
        </w:r>
      </w:ins>
      <w:ins w:id="75" w:author="Mark Soliman" w:date="2016-09-15T14:20:00Z">
        <w:r w:rsidR="003651C5">
          <w:t>’</w:t>
        </w:r>
      </w:ins>
      <w:ins w:id="76" w:author="Tony Tsourdalakis" w:date="2016-09-14T14:52:00Z">
        <w:r w:rsidR="00135B0A">
          <w:t xml:space="preserve"> to print a duplicate customer </w:t>
        </w:r>
        <w:proofErr w:type="spellStart"/>
        <w:r w:rsidR="00135B0A">
          <w:t>receipt</w:t>
        </w:r>
      </w:ins>
      <w:ins w:id="77" w:author="Mark Soliman" w:date="2016-09-15T14:20:00Z">
        <w:r w:rsidR="003651C5">
          <w:t>.</w:t>
        </w:r>
        <w:proofErr w:type="spellEnd"/>
      </w:ins>
    </w:p>
    <w:p w:rsidR="00577BE0" w:rsidDel="00135B0A" w:rsidRDefault="00135B0A" w:rsidP="00577BE0">
      <w:pPr>
        <w:rPr>
          <w:del w:id="78" w:author="Tony Tsourdalakis" w:date="2016-09-14T14:53:00Z"/>
        </w:rPr>
      </w:pPr>
      <w:ins w:id="79" w:author="Tony Tsourdalakis" w:date="2016-09-14T14:52:00Z">
        <w:del w:id="80" w:author="Mark Soliman" w:date="2016-09-15T14:20:00Z">
          <w:r w:rsidDel="003651C5">
            <w:delText xml:space="preserve"> </w:delText>
          </w:r>
        </w:del>
      </w:ins>
      <w:del w:id="81" w:author="Tony Tsourdalakis" w:date="2016-09-14T14:53:00Z">
        <w:r w:rsidR="00577BE0" w:rsidDel="00135B0A">
          <w:delText>A duplicate merchant receipt for the last transaction will print.</w:delText>
        </w:r>
      </w:del>
    </w:p>
    <w:p w:rsidR="00577BE0" w:rsidRDefault="00577BE0" w:rsidP="00577BE0">
      <w:r>
        <w:t xml:space="preserve">At the end of the day you may wish to re-print a specific transaction to balance your books.  </w:t>
      </w:r>
      <w:proofErr w:type="gramStart"/>
      <w:r>
        <w:t>To re-print a receipt for a past transaction within the same settlement period.</w:t>
      </w:r>
      <w:proofErr w:type="gramEnd"/>
    </w:p>
    <w:p w:rsidR="00577BE0" w:rsidRDefault="00577BE0" w:rsidP="00577BE0">
      <w:r>
        <w:t xml:space="preserve">1. Press the </w:t>
      </w:r>
      <w:ins w:id="82" w:author="Mark Soliman" w:date="2016-09-15T14:20:00Z">
        <w:r w:rsidR="003651C5">
          <w:t>‘</w:t>
        </w:r>
      </w:ins>
      <w:r>
        <w:t>*</w:t>
      </w:r>
      <w:ins w:id="83" w:author="Mark Soliman" w:date="2016-09-15T14:20:00Z">
        <w:r w:rsidR="003651C5">
          <w:t>’</w:t>
        </w:r>
      </w:ins>
      <w:r>
        <w:t xml:space="preserve"> button.</w:t>
      </w:r>
    </w:p>
    <w:p w:rsidR="0059359F" w:rsidRDefault="00577BE0" w:rsidP="00577BE0">
      <w:pPr>
        <w:rPr>
          <w:ins w:id="84" w:author="Tony Tsourdalakis" w:date="2016-09-14T15:01:00Z"/>
        </w:rPr>
      </w:pPr>
      <w:r>
        <w:t xml:space="preserve">2. Choose </w:t>
      </w:r>
      <w:ins w:id="85" w:author="Mark Soliman" w:date="2016-09-15T14:21:00Z">
        <w:r w:rsidR="003651C5">
          <w:t>‘</w:t>
        </w:r>
      </w:ins>
      <w:del w:id="86" w:author="Tony Tsourdalakis" w:date="2016-09-14T14:56:00Z">
        <w:r w:rsidDel="00F50CFF">
          <w:delText xml:space="preserve">73 </w:delText>
        </w:r>
      </w:del>
      <w:ins w:id="87" w:author="Tony Tsourdalakis" w:date="2016-09-14T14:56:00Z">
        <w:r w:rsidR="00F50CFF">
          <w:t>22</w:t>
        </w:r>
      </w:ins>
      <w:ins w:id="88" w:author="Mark Soliman" w:date="2016-09-15T14:21:00Z">
        <w:r w:rsidR="003651C5">
          <w:t>’</w:t>
        </w:r>
      </w:ins>
      <w:ins w:id="89" w:author="Tony Tsourdalakis" w:date="2016-09-14T14:56:00Z">
        <w:r w:rsidR="00F50CFF">
          <w:t xml:space="preserve"> </w:t>
        </w:r>
      </w:ins>
      <w:r>
        <w:t xml:space="preserve">and press </w:t>
      </w:r>
      <w:ins w:id="90" w:author="Mark Soliman" w:date="2016-09-15T14:21:00Z">
        <w:r w:rsidR="003651C5">
          <w:t>‘</w:t>
        </w:r>
      </w:ins>
      <w:r>
        <w:t>Select</w:t>
      </w:r>
      <w:ins w:id="91" w:author="Mark Soliman" w:date="2016-09-15T14:21:00Z">
        <w:r w:rsidR="003651C5">
          <w:t>’</w:t>
        </w:r>
      </w:ins>
      <w:r>
        <w:t>.</w:t>
      </w:r>
      <w:ins w:id="92" w:author="Tony Tsourdalakis" w:date="2016-09-14T14:57:00Z">
        <w:r w:rsidR="00F50CFF">
          <w:t xml:space="preserve"> </w:t>
        </w:r>
      </w:ins>
    </w:p>
    <w:p w:rsidR="0059359F" w:rsidRDefault="0059359F" w:rsidP="00577BE0">
      <w:pPr>
        <w:rPr>
          <w:ins w:id="93" w:author="Tony Tsourdalakis" w:date="2016-09-14T15:02:00Z"/>
        </w:rPr>
      </w:pPr>
      <w:ins w:id="94" w:author="Tony Tsourdalakis" w:date="2016-09-14T15:02:00Z">
        <w:r>
          <w:t>3. Use the up and down arrow on</w:t>
        </w:r>
      </w:ins>
      <w:ins w:id="95" w:author="Mark Soliman" w:date="2016-09-15T14:21:00Z">
        <w:r w:rsidR="003651C5">
          <w:t xml:space="preserve"> the</w:t>
        </w:r>
      </w:ins>
      <w:ins w:id="96" w:author="Tony Tsourdalakis" w:date="2016-09-14T15:02:00Z">
        <w:r>
          <w:t xml:space="preserve"> touch screen to find the transaction</w:t>
        </w:r>
      </w:ins>
    </w:p>
    <w:p w:rsidR="0059359F" w:rsidRDefault="0059359F" w:rsidP="00577BE0">
      <w:pPr>
        <w:rPr>
          <w:ins w:id="97" w:author="Tony Tsourdalakis" w:date="2016-09-14T15:03:00Z"/>
        </w:rPr>
      </w:pPr>
      <w:ins w:id="98" w:author="Tony Tsourdalakis" w:date="2016-09-14T15:02:00Z">
        <w:r>
          <w:t>4. Once found</w:t>
        </w:r>
      </w:ins>
      <w:ins w:id="99" w:author="Mark Soliman" w:date="2016-09-15T14:21:00Z">
        <w:r w:rsidR="003651C5">
          <w:t>,</w:t>
        </w:r>
      </w:ins>
      <w:ins w:id="100" w:author="Tony Tsourdalakis" w:date="2016-09-14T15:02:00Z">
        <w:r>
          <w:t xml:space="preserve"> </w:t>
        </w:r>
      </w:ins>
      <w:ins w:id="101" w:author="Tony Tsourdalakis" w:date="2016-09-14T15:03:00Z">
        <w:r>
          <w:t xml:space="preserve">press </w:t>
        </w:r>
      </w:ins>
      <w:ins w:id="102" w:author="Mark Soliman" w:date="2016-09-15T14:21:00Z">
        <w:r w:rsidR="003651C5">
          <w:t>‘</w:t>
        </w:r>
      </w:ins>
      <w:ins w:id="103" w:author="Tony Tsourdalakis" w:date="2016-09-14T15:03:00Z">
        <w:r>
          <w:t>OK</w:t>
        </w:r>
      </w:ins>
      <w:ins w:id="104" w:author="Mark Soliman" w:date="2016-09-15T14:22:00Z">
        <w:r w:rsidR="003651C5">
          <w:t>’</w:t>
        </w:r>
      </w:ins>
    </w:p>
    <w:p w:rsidR="0059359F" w:rsidRDefault="0059359F" w:rsidP="00577BE0">
      <w:ins w:id="105" w:author="Tony Tsourdalakis" w:date="2016-09-14T15:03:00Z">
        <w:r>
          <w:lastRenderedPageBreak/>
          <w:t xml:space="preserve">5. Press </w:t>
        </w:r>
      </w:ins>
      <w:ins w:id="106" w:author="Mark Soliman" w:date="2016-09-15T14:22:00Z">
        <w:r w:rsidR="003651C5">
          <w:t>‘</w:t>
        </w:r>
      </w:ins>
      <w:ins w:id="107" w:author="Tony Tsourdalakis" w:date="2016-09-14T15:03:00Z">
        <w:r>
          <w:t>SELECT</w:t>
        </w:r>
      </w:ins>
      <w:ins w:id="108" w:author="Mark Soliman" w:date="2016-09-15T14:22:00Z">
        <w:r w:rsidR="003651C5">
          <w:t>’</w:t>
        </w:r>
      </w:ins>
      <w:ins w:id="109" w:author="Tony Tsourdalakis" w:date="2016-09-14T15:03:00Z">
        <w:r>
          <w:t xml:space="preserve"> to </w:t>
        </w:r>
        <w:del w:id="110" w:author="Mark Soliman" w:date="2016-09-15T14:22:00Z">
          <w:r w:rsidDel="003651C5">
            <w:delText>R</w:delText>
          </w:r>
        </w:del>
      </w:ins>
      <w:ins w:id="111" w:author="Mark Soliman" w:date="2016-09-15T14:22:00Z">
        <w:r w:rsidR="003651C5">
          <w:t>r</w:t>
        </w:r>
      </w:ins>
      <w:bookmarkStart w:id="112" w:name="_GoBack"/>
      <w:bookmarkEnd w:id="112"/>
      <w:ins w:id="113" w:author="Tony Tsourdalakis" w:date="2016-09-14T15:03:00Z">
        <w:r>
          <w:t>eprint the receipt</w:t>
        </w:r>
      </w:ins>
    </w:p>
    <w:p w:rsidR="00577BE0" w:rsidDel="0059359F" w:rsidRDefault="00577BE0" w:rsidP="00577BE0">
      <w:pPr>
        <w:rPr>
          <w:del w:id="114" w:author="Tony Tsourdalakis" w:date="2016-09-14T15:04:00Z"/>
        </w:rPr>
      </w:pPr>
      <w:del w:id="115" w:author="Tony Tsourdalakis" w:date="2016-09-14T15:04:00Z">
        <w:r w:rsidDel="0059359F">
          <w:delText>3. Enter the last six digits of the RRN found on the receipt and press OK.</w:delText>
        </w:r>
      </w:del>
    </w:p>
    <w:p w:rsidR="00577BE0" w:rsidDel="0059359F" w:rsidRDefault="00577BE0" w:rsidP="00577BE0">
      <w:pPr>
        <w:rPr>
          <w:del w:id="116" w:author="Tony Tsourdalakis" w:date="2016-09-14T15:04:00Z"/>
        </w:rPr>
      </w:pPr>
      <w:del w:id="117" w:author="Tony Tsourdalakis" w:date="2016-09-14T15:04:00Z">
        <w:r w:rsidDel="0059359F">
          <w:delText>4. If you don't have the RRN, press OK and use the scroll keys to find the relevant transaction.</w:delText>
        </w:r>
      </w:del>
    </w:p>
    <w:p w:rsidR="00577BE0" w:rsidDel="0059359F" w:rsidRDefault="00577BE0" w:rsidP="00577BE0">
      <w:pPr>
        <w:rPr>
          <w:del w:id="118" w:author="Tony Tsourdalakis" w:date="2016-09-14T15:04:00Z"/>
        </w:rPr>
      </w:pPr>
      <w:del w:id="119" w:author="Tony Tsourdalakis" w:date="2016-09-14T15:04:00Z">
        <w:r w:rsidDel="0059359F">
          <w:delText>5. A duplicate merchant receipt for the last transaction will print and press Select.</w:delText>
        </w:r>
      </w:del>
    </w:p>
    <w:p w:rsidR="00577BE0" w:rsidDel="0059359F" w:rsidRDefault="00577BE0" w:rsidP="00577BE0">
      <w:pPr>
        <w:rPr>
          <w:del w:id="120" w:author="Tony Tsourdalakis" w:date="2016-09-14T15:04:00Z"/>
        </w:rPr>
      </w:pPr>
      <w:del w:id="121" w:author="Tony Tsourdalakis" w:date="2016-09-14T15:04:00Z">
        <w:r w:rsidDel="0059359F">
          <w:delText>6. Select Yes on the confirmation screen.</w:delText>
        </w:r>
      </w:del>
    </w:p>
    <w:p w:rsidR="00577BE0" w:rsidRPr="007A15BA" w:rsidRDefault="00577BE0" w:rsidP="00577BE0">
      <w:del w:id="122" w:author="Tony Tsourdalakis" w:date="2016-09-14T15:04:00Z">
        <w:r w:rsidDel="0059359F">
          <w:delText>7. A duplicate merchant receipt for the selected transaction will print.</w:delText>
        </w:r>
      </w:del>
    </w:p>
    <w:sectPr w:rsidR="00577BE0" w:rsidRPr="007A15BA" w:rsidSect="007757EE">
      <w:headerReference w:type="default" r:id="rId8"/>
      <w:pgSz w:w="11906" w:h="16838"/>
      <w:pgMar w:top="1135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96C" w:rsidRDefault="00A8096C" w:rsidP="007757EE">
      <w:pPr>
        <w:spacing w:after="0" w:line="240" w:lineRule="auto"/>
      </w:pPr>
      <w:r>
        <w:separator/>
      </w:r>
    </w:p>
  </w:endnote>
  <w:endnote w:type="continuationSeparator" w:id="0">
    <w:p w:rsidR="00A8096C" w:rsidRDefault="00A8096C" w:rsidP="00775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pid C1 Regular">
    <w:panose1 w:val="020B0603040502060204"/>
    <w:charset w:val="00"/>
    <w:family w:val="swiss"/>
    <w:notTrueType/>
    <w:pitch w:val="variable"/>
    <w:sig w:usb0="A00000EF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96C" w:rsidRDefault="00A8096C" w:rsidP="007757EE">
      <w:pPr>
        <w:spacing w:after="0" w:line="240" w:lineRule="auto"/>
      </w:pPr>
      <w:r>
        <w:separator/>
      </w:r>
    </w:p>
  </w:footnote>
  <w:footnote w:type="continuationSeparator" w:id="0">
    <w:p w:rsidR="00A8096C" w:rsidRDefault="00A8096C" w:rsidP="00775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C34" w:rsidRPr="000B1C34" w:rsidRDefault="000B1C34" w:rsidP="000B1C34">
    <w:pPr>
      <w:pStyle w:val="Header"/>
      <w:jc w:val="right"/>
      <w:rPr>
        <w:b/>
        <w:sz w:val="28"/>
      </w:rPr>
    </w:pPr>
    <w:r w:rsidRPr="000B1C34">
      <w:rPr>
        <w:b/>
        <w:sz w:val="28"/>
      </w:rPr>
      <w:t xml:space="preserve">- DRAFT - </w:t>
    </w:r>
  </w:p>
  <w:p w:rsidR="000B1C34" w:rsidRDefault="000B1C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F65C7"/>
    <w:multiLevelType w:val="hybridMultilevel"/>
    <w:tmpl w:val="3184DAB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39E0BC9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4E7736"/>
    <w:multiLevelType w:val="hybridMultilevel"/>
    <w:tmpl w:val="3184DAB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39E0BC9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22F6935"/>
    <w:multiLevelType w:val="hybridMultilevel"/>
    <w:tmpl w:val="2BC0E76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15EECE5E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7851892"/>
    <w:multiLevelType w:val="hybridMultilevel"/>
    <w:tmpl w:val="87F0A5A6"/>
    <w:lvl w:ilvl="0" w:tplc="6ACECB8C">
      <w:start w:val="1"/>
      <w:numFmt w:val="decimal"/>
      <w:lvlText w:val="%1."/>
      <w:lvlJc w:val="left"/>
      <w:pPr>
        <w:ind w:left="720" w:hanging="360"/>
      </w:pPr>
      <w:rPr>
        <w:rFonts w:ascii="Corpid C1 Regular" w:hAnsi="Corpid C1 Regular" w:hint="default"/>
        <w:color w:val="000000" w:themeColor="text1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E32E82"/>
    <w:multiLevelType w:val="hybridMultilevel"/>
    <w:tmpl w:val="F042CC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F86AD5"/>
    <w:multiLevelType w:val="hybridMultilevel"/>
    <w:tmpl w:val="7DE63DDA"/>
    <w:lvl w:ilvl="0" w:tplc="07F24E14">
      <w:start w:val="1"/>
      <w:numFmt w:val="decimal"/>
      <w:lvlText w:val="%1."/>
      <w:lvlJc w:val="left"/>
      <w:pPr>
        <w:ind w:left="720" w:hanging="360"/>
      </w:pPr>
      <w:rPr>
        <w:rFonts w:ascii="Corpid C1 Regular" w:hAnsi="Corpid C1 Regular" w:hint="default"/>
        <w:color w:val="000000" w:themeColor="text1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AB3C65"/>
    <w:multiLevelType w:val="hybridMultilevel"/>
    <w:tmpl w:val="12025C2E"/>
    <w:lvl w:ilvl="0" w:tplc="FE3A82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B87CD7"/>
    <w:multiLevelType w:val="hybridMultilevel"/>
    <w:tmpl w:val="23D4C3DA"/>
    <w:lvl w:ilvl="0" w:tplc="07F24E14">
      <w:start w:val="1"/>
      <w:numFmt w:val="decimal"/>
      <w:lvlText w:val="%1."/>
      <w:lvlJc w:val="left"/>
      <w:pPr>
        <w:ind w:left="720" w:hanging="360"/>
      </w:pPr>
      <w:rPr>
        <w:rFonts w:ascii="Corpid C1 Regular" w:hAnsi="Corpid C1 Regular" w:hint="default"/>
        <w:color w:val="000000" w:themeColor="text1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7EE"/>
    <w:rsid w:val="000157A3"/>
    <w:rsid w:val="000264F6"/>
    <w:rsid w:val="000726B8"/>
    <w:rsid w:val="00083802"/>
    <w:rsid w:val="00096FA4"/>
    <w:rsid w:val="000A2474"/>
    <w:rsid w:val="000B1C34"/>
    <w:rsid w:val="000D58E1"/>
    <w:rsid w:val="00135B0A"/>
    <w:rsid w:val="00186D36"/>
    <w:rsid w:val="001B2487"/>
    <w:rsid w:val="001E1CCF"/>
    <w:rsid w:val="00205B99"/>
    <w:rsid w:val="00236C43"/>
    <w:rsid w:val="00254B28"/>
    <w:rsid w:val="00261DBB"/>
    <w:rsid w:val="0026410C"/>
    <w:rsid w:val="0026426F"/>
    <w:rsid w:val="002D4A3A"/>
    <w:rsid w:val="002E1B75"/>
    <w:rsid w:val="003173C7"/>
    <w:rsid w:val="00351989"/>
    <w:rsid w:val="003651C5"/>
    <w:rsid w:val="00385AAD"/>
    <w:rsid w:val="003A5498"/>
    <w:rsid w:val="003B0F02"/>
    <w:rsid w:val="003C2E7B"/>
    <w:rsid w:val="003E385B"/>
    <w:rsid w:val="004153A9"/>
    <w:rsid w:val="004B34B5"/>
    <w:rsid w:val="004C6C3D"/>
    <w:rsid w:val="004C6FDF"/>
    <w:rsid w:val="004D0774"/>
    <w:rsid w:val="004F2018"/>
    <w:rsid w:val="004F27AB"/>
    <w:rsid w:val="00522819"/>
    <w:rsid w:val="00532724"/>
    <w:rsid w:val="00542BD4"/>
    <w:rsid w:val="00577BE0"/>
    <w:rsid w:val="0059359F"/>
    <w:rsid w:val="005E509A"/>
    <w:rsid w:val="006252AF"/>
    <w:rsid w:val="00655FFF"/>
    <w:rsid w:val="006707D4"/>
    <w:rsid w:val="0067694F"/>
    <w:rsid w:val="006D2EB9"/>
    <w:rsid w:val="006F0DF8"/>
    <w:rsid w:val="007050F0"/>
    <w:rsid w:val="00752F81"/>
    <w:rsid w:val="00753117"/>
    <w:rsid w:val="007757EE"/>
    <w:rsid w:val="00795CC9"/>
    <w:rsid w:val="007A15BA"/>
    <w:rsid w:val="007C5CD1"/>
    <w:rsid w:val="007E1E66"/>
    <w:rsid w:val="00825F66"/>
    <w:rsid w:val="00850C14"/>
    <w:rsid w:val="00852BCF"/>
    <w:rsid w:val="00862C43"/>
    <w:rsid w:val="00872CF6"/>
    <w:rsid w:val="00887F18"/>
    <w:rsid w:val="008C3DC2"/>
    <w:rsid w:val="008E2D62"/>
    <w:rsid w:val="008E3EE3"/>
    <w:rsid w:val="008E4325"/>
    <w:rsid w:val="00925C4A"/>
    <w:rsid w:val="009274C4"/>
    <w:rsid w:val="0094473E"/>
    <w:rsid w:val="009822BC"/>
    <w:rsid w:val="009A1541"/>
    <w:rsid w:val="009C1E0E"/>
    <w:rsid w:val="009D03AF"/>
    <w:rsid w:val="009E0DAC"/>
    <w:rsid w:val="009E1F84"/>
    <w:rsid w:val="009E3A52"/>
    <w:rsid w:val="009F1E43"/>
    <w:rsid w:val="00A60473"/>
    <w:rsid w:val="00A760C3"/>
    <w:rsid w:val="00A8096C"/>
    <w:rsid w:val="00A966BA"/>
    <w:rsid w:val="00AA5DDD"/>
    <w:rsid w:val="00AA7787"/>
    <w:rsid w:val="00AC4899"/>
    <w:rsid w:val="00AF0C1A"/>
    <w:rsid w:val="00B05010"/>
    <w:rsid w:val="00B078AA"/>
    <w:rsid w:val="00B2398B"/>
    <w:rsid w:val="00B359AC"/>
    <w:rsid w:val="00B536C0"/>
    <w:rsid w:val="00B74534"/>
    <w:rsid w:val="00B942D1"/>
    <w:rsid w:val="00BB7CE6"/>
    <w:rsid w:val="00BC0EBC"/>
    <w:rsid w:val="00BC7406"/>
    <w:rsid w:val="00BD6ACE"/>
    <w:rsid w:val="00BE089A"/>
    <w:rsid w:val="00C92207"/>
    <w:rsid w:val="00CA158B"/>
    <w:rsid w:val="00CD02F2"/>
    <w:rsid w:val="00CD1D79"/>
    <w:rsid w:val="00CE72B7"/>
    <w:rsid w:val="00D05497"/>
    <w:rsid w:val="00D51F87"/>
    <w:rsid w:val="00D773E8"/>
    <w:rsid w:val="00DE2BA2"/>
    <w:rsid w:val="00DE6212"/>
    <w:rsid w:val="00E04B03"/>
    <w:rsid w:val="00E77D2B"/>
    <w:rsid w:val="00ED35E9"/>
    <w:rsid w:val="00F039A9"/>
    <w:rsid w:val="00F07205"/>
    <w:rsid w:val="00F50CFF"/>
    <w:rsid w:val="00F648D8"/>
    <w:rsid w:val="00F774C1"/>
    <w:rsid w:val="00F82E16"/>
    <w:rsid w:val="00F86B1A"/>
    <w:rsid w:val="00FA0330"/>
    <w:rsid w:val="00FC44C7"/>
    <w:rsid w:val="00FE687F"/>
    <w:rsid w:val="00F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uiPriority w:val="99"/>
    <w:rsid w:val="007757EE"/>
    <w:pPr>
      <w:spacing w:line="240" w:lineRule="auto"/>
      <w:ind w:left="851"/>
    </w:pPr>
    <w:rPr>
      <w:rFonts w:ascii="Arial" w:eastAsia="Times New Roman" w:hAnsi="Arial" w:cs="Times New Roman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7757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7EE"/>
  </w:style>
  <w:style w:type="paragraph" w:styleId="Footer">
    <w:name w:val="footer"/>
    <w:basedOn w:val="Normal"/>
    <w:link w:val="FooterChar"/>
    <w:uiPriority w:val="99"/>
    <w:unhideWhenUsed/>
    <w:rsid w:val="007757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7EE"/>
  </w:style>
  <w:style w:type="paragraph" w:styleId="ListParagraph">
    <w:name w:val="List Paragraph"/>
    <w:basedOn w:val="Normal"/>
    <w:uiPriority w:val="34"/>
    <w:qFormat/>
    <w:rsid w:val="003A54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E43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43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43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43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43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32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05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uiPriority w:val="99"/>
    <w:rsid w:val="007757EE"/>
    <w:pPr>
      <w:spacing w:line="240" w:lineRule="auto"/>
      <w:ind w:left="851"/>
    </w:pPr>
    <w:rPr>
      <w:rFonts w:ascii="Arial" w:eastAsia="Times New Roman" w:hAnsi="Arial" w:cs="Times New Roman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7757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7EE"/>
  </w:style>
  <w:style w:type="paragraph" w:styleId="Footer">
    <w:name w:val="footer"/>
    <w:basedOn w:val="Normal"/>
    <w:link w:val="FooterChar"/>
    <w:uiPriority w:val="99"/>
    <w:unhideWhenUsed/>
    <w:rsid w:val="007757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7EE"/>
  </w:style>
  <w:style w:type="paragraph" w:styleId="ListParagraph">
    <w:name w:val="List Paragraph"/>
    <w:basedOn w:val="Normal"/>
    <w:uiPriority w:val="34"/>
    <w:qFormat/>
    <w:rsid w:val="003A54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E43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43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43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43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43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32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05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Australia Bank</Company>
  <LinksUpToDate>false</LinksUpToDate>
  <CharactersWithSpaces>4031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Poon</dc:creator>
  <cp:lastModifiedBy>Mark Soliman</cp:lastModifiedBy>
  <cp:revision>2</cp:revision>
  <dcterms:created xsi:type="dcterms:W3CDTF">2016-09-15T04:22:00Z</dcterms:created>
  <dcterms:modified xsi:type="dcterms:W3CDTF">2016-09-15T04:22:00Z</dcterms:modified>
</cp:coreProperties>
</file>